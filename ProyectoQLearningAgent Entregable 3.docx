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74FA" w14:textId="77777777" w:rsidR="007B5325" w:rsidRDefault="007B5325">
      <w:pPr>
        <w:pStyle w:val="BodyText"/>
        <w:spacing w:before="8"/>
        <w:rPr>
          <w:rFonts w:ascii="Times New Roman"/>
          <w:sz w:val="24"/>
        </w:rPr>
      </w:pPr>
    </w:p>
    <w:p w14:paraId="5D40749C" w14:textId="77777777" w:rsidR="008162E1" w:rsidRDefault="00444C6D" w:rsidP="008162E1">
      <w:pPr>
        <w:pStyle w:val="Title"/>
        <w:spacing w:line="259" w:lineRule="auto"/>
        <w:jc w:val="center"/>
        <w:rPr>
          <w:spacing w:val="-69"/>
        </w:rPr>
      </w:pP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Recomendación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Refuerzo</w:t>
      </w:r>
      <w:r>
        <w:rPr>
          <w:spacing w:val="-5"/>
        </w:rPr>
        <w:t xml:space="preserve"> </w:t>
      </w:r>
      <w:r>
        <w:t>Integrando</w:t>
      </w:r>
    </w:p>
    <w:p w14:paraId="1AD674FB" w14:textId="0E974BB7" w:rsidR="007B5325" w:rsidRDefault="00444C6D" w:rsidP="008162E1">
      <w:pPr>
        <w:pStyle w:val="Title"/>
        <w:spacing w:line="259" w:lineRule="auto"/>
        <w:jc w:val="center"/>
      </w:pPr>
      <w:r>
        <w:t>Ratings</w:t>
      </w:r>
    </w:p>
    <w:p w14:paraId="1AD674FC" w14:textId="77777777" w:rsidR="007B5325" w:rsidRDefault="007B5325">
      <w:pPr>
        <w:pStyle w:val="BodyText"/>
        <w:rPr>
          <w:b/>
          <w:sz w:val="32"/>
        </w:rPr>
      </w:pPr>
    </w:p>
    <w:p w14:paraId="1AD674FD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spacing w:before="217"/>
        <w:ind w:hanging="361"/>
      </w:pPr>
      <w:r>
        <w:t>Introducción</w:t>
      </w:r>
    </w:p>
    <w:p w14:paraId="1AD674FE" w14:textId="77777777" w:rsidR="007B5325" w:rsidRDefault="00444C6D">
      <w:pPr>
        <w:pStyle w:val="BodyText"/>
        <w:spacing w:before="183" w:line="259" w:lineRule="auto"/>
        <w:ind w:left="100" w:right="112"/>
        <w:jc w:val="both"/>
      </w:pPr>
      <w:r>
        <w:t>Los</w:t>
      </w:r>
      <w:r>
        <w:rPr>
          <w:spacing w:val="-7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recomendación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fundamentales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contenido,</w:t>
      </w:r>
      <w:r>
        <w:rPr>
          <w:spacing w:val="-6"/>
        </w:rPr>
        <w:t xml:space="preserve"> </w:t>
      </w:r>
      <w:r>
        <w:t>comercio</w:t>
      </w:r>
      <w:r>
        <w:rPr>
          <w:spacing w:val="-47"/>
        </w:rPr>
        <w:t xml:space="preserve"> </w:t>
      </w:r>
      <w:r>
        <w:rPr>
          <w:spacing w:val="-1"/>
        </w:rPr>
        <w:t>electrónico,</w:t>
      </w:r>
      <w:r>
        <w:rPr>
          <w:spacing w:val="-12"/>
        </w:rPr>
        <w:t xml:space="preserve"> </w:t>
      </w:r>
      <w:r>
        <w:t>redes</w:t>
      </w:r>
      <w:r>
        <w:rPr>
          <w:spacing w:val="-11"/>
        </w:rPr>
        <w:t xml:space="preserve"> </w:t>
      </w:r>
      <w:r>
        <w:t>sociales,</w:t>
      </w:r>
      <w:r>
        <w:rPr>
          <w:spacing w:val="-14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Mejorar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personalización</w:t>
      </w:r>
      <w:r>
        <w:rPr>
          <w:spacing w:val="-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precisión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recomendaciones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crucial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aumentar la satisfacción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y la retención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plataforma.</w:t>
      </w:r>
    </w:p>
    <w:p w14:paraId="1AD674FF" w14:textId="4E4B31D3" w:rsidR="007B5325" w:rsidRDefault="00444C6D">
      <w:pPr>
        <w:pStyle w:val="BodyText"/>
        <w:spacing w:before="160" w:line="259" w:lineRule="auto"/>
        <w:ind w:left="100" w:right="112"/>
        <w:jc w:val="both"/>
      </w:pPr>
      <w:r>
        <w:t>Este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propone</w:t>
      </w:r>
      <w:r>
        <w:rPr>
          <w:spacing w:val="-8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recomendación</w:t>
      </w:r>
      <w:r>
        <w:rPr>
          <w:spacing w:val="-7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 xml:space="preserve">refuerzo (RL) que integre </w:t>
      </w:r>
      <w:r w:rsidR="008162E1">
        <w:t xml:space="preserve">data real </w:t>
      </w:r>
      <w:ins w:id="0" w:author="FORERO ORTIZ ANDRES FELIPE" w:date="2024-05-07T07:03:00Z" w16du:dateUtc="2024-05-07T12:03:00Z">
        <w:r w:rsidR="00F029A9">
          <w:rPr>
            <w:spacing w:val="-47"/>
          </w:rPr>
          <w:t xml:space="preserve"> </w:t>
        </w:r>
      </w:ins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 w:rsidR="008162E1">
        <w:t xml:space="preserve"> y calificaciones del contenido (1 a 5 estrellas)</w:t>
      </w:r>
      <w:r>
        <w:t>.</w:t>
      </w:r>
    </w:p>
    <w:p w14:paraId="638B2793" w14:textId="2568D565" w:rsidR="00AE6742" w:rsidRDefault="008162E1" w:rsidP="00AE6742">
      <w:pPr>
        <w:pStyle w:val="BodyText"/>
        <w:spacing w:before="160" w:line="259" w:lineRule="auto"/>
        <w:ind w:left="100" w:right="112"/>
        <w:jc w:val="both"/>
        <w:rPr>
          <w:ins w:id="1" w:author="FORERO ORTIZ ANDRES FELIPE" w:date="2024-05-07T07:04:00Z" w16du:dateUtc="2024-05-07T12:04:00Z"/>
        </w:rPr>
      </w:pPr>
      <w:r>
        <w:t xml:space="preserve">Para ello se usará parte de la data de </w:t>
      </w:r>
      <w:r w:rsidRPr="008162E1">
        <w:t>Netflix Prize data</w:t>
      </w:r>
      <w:r>
        <w:t xml:space="preserve"> disponible en </w:t>
      </w:r>
      <w:hyperlink r:id="rId8" w:history="1">
        <w:r w:rsidRPr="008162E1">
          <w:rPr>
            <w:rStyle w:val="Hyperlink"/>
          </w:rPr>
          <w:t>Kaggle</w:t>
        </w:r>
      </w:hyperlink>
      <w:r>
        <w:t xml:space="preserve"> filtrando desde 1 hasta el id_customer </w:t>
      </w:r>
      <w:r w:rsidRPr="008162E1">
        <w:t>100</w:t>
      </w:r>
      <w:r>
        <w:t>.</w:t>
      </w:r>
      <w:r w:rsidRPr="008162E1">
        <w:t>000</w:t>
      </w:r>
      <w:r>
        <w:t xml:space="preserve"> teniendo en cuenta la siguiente anotación en el repositorio </w:t>
      </w:r>
      <w:r w:rsidRPr="008162E1">
        <w:t>"</w:t>
      </w:r>
      <w:r w:rsidRPr="008162E1">
        <w:rPr>
          <w:i/>
          <w:iCs/>
        </w:rPr>
        <w:t>CustomerIDs range from 1 to 2649429, with gaps. There are 480189 users."</w:t>
      </w:r>
      <w:r>
        <w:rPr>
          <w:i/>
          <w:iCs/>
        </w:rPr>
        <w:t>,</w:t>
      </w:r>
      <w:r w:rsidRPr="008162E1">
        <w:t xml:space="preserve"> el objetivo</w:t>
      </w:r>
      <w:r>
        <w:rPr>
          <w:i/>
          <w:iCs/>
        </w:rPr>
        <w:t xml:space="preserve"> </w:t>
      </w:r>
      <w:r>
        <w:t xml:space="preserve">del modelo es </w:t>
      </w:r>
      <w:r w:rsidR="0058362D">
        <w:t>genera</w:t>
      </w:r>
      <w:r>
        <w:t>r</w:t>
      </w:r>
      <w:r w:rsidR="0058362D">
        <w:t xml:space="preserve"> </w:t>
      </w:r>
      <w:r>
        <w:t>sugerencia del siguiente contenido a ver dada la puntuación media de usuarios a los contenidos vistos el mismo día que el contenido actual (dado que no se tiene detalle de la hora exacta en la que se vio el contenido)</w:t>
      </w:r>
      <w:r w:rsidR="00390BF5">
        <w:t>.</w:t>
      </w:r>
      <w:r w:rsidR="00C82024">
        <w:t xml:space="preserve"> Teniendo como objetivo obtener la mayor recompensa posible </w:t>
      </w:r>
      <w:r>
        <w:t xml:space="preserve">hasta recomendar un contenido con puntuación media menor a </w:t>
      </w:r>
      <w:r w:rsidR="00AE6742">
        <w:t>3 estrellas.</w:t>
      </w:r>
    </w:p>
    <w:p w14:paraId="1AD67500" w14:textId="77777777" w:rsidR="007B5325" w:rsidRDefault="007B5325">
      <w:pPr>
        <w:pStyle w:val="BodyText"/>
      </w:pPr>
    </w:p>
    <w:p w14:paraId="36FEBF5A" w14:textId="77777777" w:rsidR="00C82024" w:rsidRDefault="00C82024">
      <w:pPr>
        <w:pStyle w:val="BodyText"/>
      </w:pPr>
    </w:p>
    <w:p w14:paraId="1AD67501" w14:textId="77777777" w:rsidR="007B5325" w:rsidRDefault="007B5325">
      <w:pPr>
        <w:pStyle w:val="BodyText"/>
        <w:spacing w:before="10"/>
        <w:rPr>
          <w:sz w:val="27"/>
        </w:rPr>
      </w:pPr>
    </w:p>
    <w:p w14:paraId="1AD67502" w14:textId="77777777" w:rsidR="007B5325" w:rsidRDefault="00444C6D">
      <w:pPr>
        <w:pStyle w:val="Heading1"/>
        <w:numPr>
          <w:ilvl w:val="0"/>
          <w:numId w:val="1"/>
        </w:numPr>
        <w:tabs>
          <w:tab w:val="left" w:pos="510"/>
          <w:tab w:val="left" w:pos="511"/>
        </w:tabs>
        <w:ind w:left="510" w:hanging="411"/>
      </w:pPr>
      <w:r>
        <w:t>Planteamiento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</w:p>
    <w:p w14:paraId="1C3C424C" w14:textId="4EC8137B" w:rsidR="00AE6742" w:rsidRDefault="00444C6D" w:rsidP="00AE6742">
      <w:pPr>
        <w:pStyle w:val="BodyText"/>
        <w:spacing w:before="180" w:line="259" w:lineRule="auto"/>
        <w:ind w:left="100" w:right="114"/>
        <w:jc w:val="both"/>
      </w:pPr>
      <w:r>
        <w:t>El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recomendación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adaptarse</w:t>
      </w:r>
      <w:r>
        <w:rPr>
          <w:spacing w:val="1"/>
        </w:rPr>
        <w:t xml:space="preserve"> </w:t>
      </w:r>
      <w:r>
        <w:t>dinámicamente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preferencias cambiantes de los usuarios y a la vez reconciliar diferentes tipos de retroalimentación que</w:t>
      </w:r>
      <w:r>
        <w:rPr>
          <w:spacing w:val="1"/>
        </w:rPr>
        <w:t xml:space="preserve"> </w:t>
      </w:r>
      <w:r>
        <w:t xml:space="preserve">pueden ser contradictorios, como un rating bajo acompañado </w:t>
      </w:r>
      <w:r w:rsidR="00AE6742">
        <w:t>de múltiples visualizaciones</w:t>
      </w:r>
      <w:r>
        <w:t>. La solución debe aprender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interacción</w:t>
      </w:r>
      <w:r>
        <w:rPr>
          <w:spacing w:val="-2"/>
        </w:rPr>
        <w:t xml:space="preserve"> </w:t>
      </w:r>
      <w:r>
        <w:t>continua con</w:t>
      </w:r>
      <w:r>
        <w:rPr>
          <w:spacing w:val="-4"/>
        </w:rPr>
        <w:t xml:space="preserve"> </w:t>
      </w:r>
      <w:r>
        <w:t>los usuarios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relevancia de</w:t>
      </w:r>
      <w:r>
        <w:rPr>
          <w:spacing w:val="-4"/>
        </w:rPr>
        <w:t xml:space="preserve"> </w:t>
      </w:r>
      <w:r>
        <w:t>las recomendaciones</w:t>
      </w:r>
      <w:r>
        <w:rPr>
          <w:spacing w:val="-2"/>
        </w:rPr>
        <w:t xml:space="preserve"> </w:t>
      </w:r>
      <w:r>
        <w:t>ofrecidas.</w:t>
      </w:r>
    </w:p>
    <w:p w14:paraId="1AD67506" w14:textId="77777777" w:rsidR="007B5325" w:rsidRDefault="007B5325">
      <w:pPr>
        <w:pStyle w:val="BodyText"/>
        <w:spacing w:before="9"/>
        <w:rPr>
          <w:sz w:val="29"/>
        </w:rPr>
      </w:pPr>
    </w:p>
    <w:p w14:paraId="1AD67507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Objetivos</w:t>
      </w:r>
    </w:p>
    <w:p w14:paraId="1AD67508" w14:textId="77777777" w:rsidR="007B5325" w:rsidRDefault="007B5325">
      <w:pPr>
        <w:pStyle w:val="BodyText"/>
        <w:spacing w:before="5"/>
        <w:rPr>
          <w:b/>
          <w:sz w:val="25"/>
        </w:rPr>
      </w:pPr>
    </w:p>
    <w:p w14:paraId="1AD67509" w14:textId="77777777" w:rsidR="007B5325" w:rsidRDefault="00444C6D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0"/>
        <w:jc w:val="both"/>
      </w:pPr>
      <w:r>
        <w:rPr>
          <w:b/>
        </w:rPr>
        <w:t xml:space="preserve">Maximizar la relevancia de las recomendaciones: </w:t>
      </w:r>
      <w:r>
        <w:t>Ajustar las sugerencias para alinearlas con las</w:t>
      </w:r>
      <w:r>
        <w:rPr>
          <w:spacing w:val="1"/>
        </w:rPr>
        <w:t xml:space="preserve"> </w:t>
      </w:r>
      <w:r>
        <w:t>preferencias explícitas e implícitas de los usuarios (las cuales pueden cambiar con el tiempo, por</w:t>
      </w:r>
      <w:r>
        <w:rPr>
          <w:spacing w:val="1"/>
        </w:rPr>
        <w:t xml:space="preserve"> </w:t>
      </w:r>
      <w:r>
        <w:t>ende,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pueden ser estáticas).</w:t>
      </w:r>
    </w:p>
    <w:p w14:paraId="1AD6750A" w14:textId="77777777" w:rsidR="007B5325" w:rsidRDefault="00444C6D">
      <w:pPr>
        <w:pStyle w:val="ListParagraph"/>
        <w:numPr>
          <w:ilvl w:val="1"/>
          <w:numId w:val="1"/>
        </w:numPr>
        <w:tabs>
          <w:tab w:val="left" w:pos="821"/>
        </w:tabs>
        <w:spacing w:before="1" w:line="256" w:lineRule="auto"/>
        <w:ind w:right="117"/>
        <w:jc w:val="both"/>
      </w:pPr>
      <w:r>
        <w:rPr>
          <w:b/>
        </w:rPr>
        <w:t>Incrementar la interacción del</w:t>
      </w:r>
      <w:r>
        <w:rPr>
          <w:b/>
          <w:spacing w:val="1"/>
        </w:rPr>
        <w:t xml:space="preserve"> </w:t>
      </w:r>
      <w:r>
        <w:rPr>
          <w:b/>
        </w:rPr>
        <w:t>usuario:</w:t>
      </w:r>
      <w:r>
        <w:rPr>
          <w:b/>
          <w:spacing w:val="1"/>
        </w:rPr>
        <w:t xml:space="preserve"> </w:t>
      </w:r>
      <w:r>
        <w:t>Aumentar las interacciones de los usuarios</w:t>
      </w:r>
      <w:r>
        <w:rPr>
          <w:spacing w:val="1"/>
        </w:rPr>
        <w:t xml:space="preserve"> </w:t>
      </w:r>
      <w:r>
        <w:t>con las</w:t>
      </w:r>
      <w:r>
        <w:rPr>
          <w:spacing w:val="1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a través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positivo.</w:t>
      </w:r>
    </w:p>
    <w:p w14:paraId="1AD6750B" w14:textId="77777777" w:rsidR="007B5325" w:rsidRDefault="00444C6D">
      <w:pPr>
        <w:pStyle w:val="ListParagraph"/>
        <w:numPr>
          <w:ilvl w:val="1"/>
          <w:numId w:val="1"/>
        </w:numPr>
        <w:tabs>
          <w:tab w:val="left" w:pos="821"/>
        </w:tabs>
        <w:spacing w:before="5" w:line="259" w:lineRule="auto"/>
        <w:ind w:right="114"/>
        <w:jc w:val="both"/>
      </w:pPr>
      <w:r>
        <w:rPr>
          <w:b/>
        </w:rPr>
        <w:t xml:space="preserve">Mejorar la precisión de la predicción: </w:t>
      </w:r>
      <w:r>
        <w:t>Reducir los casos de recomendaciones no relevantes</w:t>
      </w:r>
      <w:r>
        <w:rPr>
          <w:spacing w:val="1"/>
        </w:rPr>
        <w:t xml:space="preserve"> </w:t>
      </w:r>
      <w:r>
        <w:t>ajustando continuamente</w:t>
      </w:r>
      <w:r>
        <w:rPr>
          <w:spacing w:val="-2"/>
        </w:rPr>
        <w:t xml:space="preserve"> </w:t>
      </w:r>
      <w:r>
        <w:t>el modelo a</w:t>
      </w:r>
      <w:r>
        <w:rPr>
          <w:spacing w:val="-2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aprendizaje por refuerzo.</w:t>
      </w:r>
    </w:p>
    <w:p w14:paraId="1AD6750D" w14:textId="77777777" w:rsidR="007B5325" w:rsidRDefault="007B5325">
      <w:pPr>
        <w:spacing w:line="259" w:lineRule="auto"/>
        <w:jc w:val="both"/>
        <w:sectPr w:rsidR="007B5325">
          <w:headerReference w:type="default" r:id="rId9"/>
          <w:type w:val="continuous"/>
          <w:pgSz w:w="12240" w:h="15840"/>
          <w:pgMar w:top="2500" w:right="1320" w:bottom="280" w:left="1340" w:header="776" w:footer="720" w:gutter="0"/>
          <w:pgNumType w:start="1"/>
          <w:cols w:space="720"/>
        </w:sectPr>
      </w:pPr>
    </w:p>
    <w:p w14:paraId="1AD6750E" w14:textId="77777777" w:rsidR="007B5325" w:rsidRDefault="007B5325">
      <w:pPr>
        <w:pStyle w:val="BodyText"/>
        <w:spacing w:before="6"/>
        <w:rPr>
          <w:sz w:val="21"/>
        </w:rPr>
      </w:pPr>
    </w:p>
    <w:p w14:paraId="1AD6750F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spacing w:before="56"/>
        <w:ind w:hanging="361"/>
      </w:pPr>
      <w:r>
        <w:t>Métricas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Éxito</w:t>
      </w:r>
    </w:p>
    <w:p w14:paraId="1AD67510" w14:textId="77777777" w:rsidR="007B5325" w:rsidRDefault="007B5325">
      <w:pPr>
        <w:pStyle w:val="BodyText"/>
        <w:spacing w:before="4"/>
        <w:rPr>
          <w:b/>
          <w:sz w:val="25"/>
        </w:rPr>
      </w:pPr>
    </w:p>
    <w:p w14:paraId="1AD67511" w14:textId="77777777" w:rsidR="007B5325" w:rsidRDefault="00444C6D">
      <w:pPr>
        <w:pStyle w:val="BodyText"/>
        <w:spacing w:before="1" w:line="259" w:lineRule="auto"/>
        <w:ind w:left="820" w:right="114"/>
        <w:jc w:val="both"/>
      </w:pPr>
      <w:r>
        <w:t>Podrían utilizarse métricas tales como tasa de clicks, tasa de Likes vs. Dislikes, y feedback de los</w:t>
      </w:r>
      <w:r>
        <w:rPr>
          <w:spacing w:val="1"/>
        </w:rPr>
        <w:t xml:space="preserve"> </w:t>
      </w:r>
      <w:r>
        <w:t>usuarios para medir la eficacia del sistema. Sin embargo, esto se considera como una fase que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fuera del alcance</w:t>
      </w:r>
      <w:r>
        <w:rPr>
          <w:spacing w:val="1"/>
        </w:rPr>
        <w:t xml:space="preserve"> </w:t>
      </w:r>
      <w:r>
        <w:t>de este</w:t>
      </w:r>
      <w:r>
        <w:rPr>
          <w:spacing w:val="1"/>
        </w:rPr>
        <w:t xml:space="preserve"> </w:t>
      </w:r>
      <w:r>
        <w:t>proyecto,</w:t>
      </w:r>
      <w:r>
        <w:rPr>
          <w:spacing w:val="-2"/>
        </w:rPr>
        <w:t xml:space="preserve"> </w:t>
      </w:r>
      <w:r>
        <w:t>y por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no será incluido.</w:t>
      </w:r>
    </w:p>
    <w:p w14:paraId="1AD67512" w14:textId="77777777" w:rsidR="007B5325" w:rsidRDefault="007B5325">
      <w:pPr>
        <w:pStyle w:val="BodyText"/>
        <w:spacing w:before="8"/>
        <w:rPr>
          <w:sz w:val="23"/>
        </w:rPr>
      </w:pPr>
    </w:p>
    <w:p w14:paraId="1AD67513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spacing w:line="403" w:lineRule="auto"/>
        <w:ind w:right="7171"/>
        <w:jc w:val="both"/>
      </w:pPr>
      <w:r>
        <w:t>Diseño de la Solución</w:t>
      </w:r>
      <w:r>
        <w:rPr>
          <w:spacing w:val="-47"/>
        </w:rPr>
        <w:t xml:space="preserve"> </w:t>
      </w:r>
      <w:r>
        <w:t>Ambiente</w:t>
      </w:r>
    </w:p>
    <w:p w14:paraId="1AD67514" w14:textId="26A342F4" w:rsidR="007B5325" w:rsidRDefault="00444C6D">
      <w:pPr>
        <w:pStyle w:val="BodyText"/>
        <w:spacing w:line="259" w:lineRule="auto"/>
        <w:ind w:left="460" w:right="113"/>
        <w:jc w:val="both"/>
      </w:pPr>
      <w:r>
        <w:t>El</w:t>
      </w:r>
      <w:r>
        <w:rPr>
          <w:spacing w:val="-4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simula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interacción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interactúa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recomendación. Los estados son definidos por el historial de interacción de los usuarios, con el cual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 w:rsidR="00AA39D7">
        <w:t>contenido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determinada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(siendo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recomendarlo).</w:t>
      </w:r>
      <w:r w:rsidR="00232F96">
        <w:t xml:space="preserve"> De esta manera estando en un Contenido x1 se plantean otros contenidos</w:t>
      </w:r>
      <w:r w:rsidR="00FE599C">
        <w:t xml:space="preserve"> seleccionando como el siguiente a recomendar aquel con mayor probabilidad, dicha probabilidad cambia con el feedback recibido por el agente tras las interacciones</w:t>
      </w:r>
      <w:r w:rsidR="00AE6742">
        <w:t xml:space="preserve"> (escalado como </w:t>
      </w:r>
      <w:r w:rsidR="00AE6742" w:rsidRPr="00AE6742">
        <w:t>1 si el rating medio es 5</w:t>
      </w:r>
      <w:r w:rsidR="00AE6742">
        <w:t xml:space="preserve"> estrellas</w:t>
      </w:r>
      <w:r w:rsidR="00AE6742" w:rsidRPr="00AE6742">
        <w:t>, 0 si es 3</w:t>
      </w:r>
      <w:r w:rsidR="00AE6742">
        <w:t xml:space="preserve"> estrellas</w:t>
      </w:r>
      <w:r w:rsidR="00AE6742" w:rsidRPr="00AE6742">
        <w:t xml:space="preserve"> y -1 si es 1</w:t>
      </w:r>
      <w:r w:rsidR="00AE6742">
        <w:t xml:space="preserve"> estrella)</w:t>
      </w:r>
      <w:r w:rsidR="00FE599C">
        <w:t>.</w:t>
      </w:r>
    </w:p>
    <w:p w14:paraId="566721F8" w14:textId="77777777" w:rsidR="000E1C57" w:rsidRDefault="000E1C57">
      <w:pPr>
        <w:pStyle w:val="BodyText"/>
        <w:spacing w:line="259" w:lineRule="auto"/>
        <w:ind w:left="460" w:right="113"/>
        <w:jc w:val="both"/>
      </w:pPr>
    </w:p>
    <w:p w14:paraId="1EE39562" w14:textId="77777777" w:rsidR="005F388C" w:rsidRDefault="005F388C" w:rsidP="005F388C">
      <w:pPr>
        <w:pStyle w:val="BodyText"/>
        <w:keepNext/>
        <w:spacing w:line="259" w:lineRule="auto"/>
        <w:ind w:left="460" w:right="113"/>
        <w:jc w:val="both"/>
      </w:pPr>
      <w:r>
        <w:rPr>
          <w:noProof/>
        </w:rPr>
        <w:drawing>
          <wp:inline distT="0" distB="0" distL="0" distR="0" wp14:anchorId="1B2C2D0B" wp14:editId="62DEC413">
            <wp:extent cx="5340350" cy="4505960"/>
            <wp:effectExtent l="0" t="0" r="0" b="8890"/>
            <wp:docPr id="1488458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C1A7" w14:textId="36E08E3A" w:rsidR="000E1C57" w:rsidRPr="005F388C" w:rsidRDefault="005F388C" w:rsidP="005F388C">
      <w:pPr>
        <w:pStyle w:val="Caption"/>
        <w:ind w:left="2160" w:hanging="2160"/>
        <w:jc w:val="center"/>
        <w:rPr>
          <w:color w:val="auto"/>
        </w:rPr>
      </w:pPr>
      <w:r w:rsidRPr="005F388C">
        <w:rPr>
          <w:color w:val="auto"/>
        </w:rPr>
        <w:t xml:space="preserve">Ilustración </w:t>
      </w:r>
      <w:r w:rsidRPr="005F388C">
        <w:rPr>
          <w:color w:val="auto"/>
        </w:rPr>
        <w:fldChar w:fldCharType="begin"/>
      </w:r>
      <w:r w:rsidRPr="005F388C">
        <w:rPr>
          <w:color w:val="auto"/>
        </w:rPr>
        <w:instrText xml:space="preserve"> SEQ Ilustración \* ARABIC </w:instrText>
      </w:r>
      <w:r w:rsidRPr="005F388C">
        <w:rPr>
          <w:color w:val="auto"/>
        </w:rPr>
        <w:fldChar w:fldCharType="separate"/>
      </w:r>
      <w:r w:rsidR="00F136AB">
        <w:rPr>
          <w:noProof/>
          <w:color w:val="auto"/>
        </w:rPr>
        <w:t>1</w:t>
      </w:r>
      <w:r w:rsidRPr="005F388C">
        <w:rPr>
          <w:color w:val="auto"/>
        </w:rPr>
        <w:fldChar w:fldCharType="end"/>
      </w:r>
      <w:r w:rsidRPr="005F388C">
        <w:rPr>
          <w:color w:val="auto"/>
        </w:rPr>
        <w:t xml:space="preserve"> Cambios de estados (Recomendaciones)</w:t>
      </w:r>
    </w:p>
    <w:p w14:paraId="1AD67515" w14:textId="77777777" w:rsidR="007B5325" w:rsidRDefault="007B5325">
      <w:pPr>
        <w:pStyle w:val="BodyText"/>
      </w:pPr>
    </w:p>
    <w:p w14:paraId="1AD67516" w14:textId="77777777" w:rsidR="007B5325" w:rsidRDefault="007B5325">
      <w:pPr>
        <w:pStyle w:val="BodyText"/>
        <w:spacing w:before="8"/>
        <w:rPr>
          <w:sz w:val="27"/>
        </w:rPr>
      </w:pPr>
    </w:p>
    <w:p w14:paraId="2E51E50A" w14:textId="38786477" w:rsidR="00C175B4" w:rsidRDefault="00C175B4" w:rsidP="00C175B4">
      <w:pPr>
        <w:pStyle w:val="Heading1"/>
        <w:spacing w:before="1"/>
        <w:ind w:firstLine="0"/>
      </w:pPr>
      <w:r>
        <w:t>Estados</w:t>
      </w:r>
    </w:p>
    <w:p w14:paraId="16CC7AD1" w14:textId="4C43538F" w:rsidR="00C175B4" w:rsidRDefault="00C175B4" w:rsidP="00C175B4">
      <w:pPr>
        <w:pStyle w:val="BodyText"/>
        <w:spacing w:before="182" w:line="259" w:lineRule="auto"/>
        <w:ind w:left="460" w:right="114"/>
        <w:jc w:val="both"/>
      </w:pPr>
      <w:r>
        <w:t xml:space="preserve">Dado lo anterior, </w:t>
      </w:r>
      <w:r w:rsidR="00AA4C00">
        <w:t xml:space="preserve">cada estado estará determinado por el contenido dentro de la base de datos, teniendo como restricción no recomendar el mismo contenido que se </w:t>
      </w:r>
      <w:r w:rsidR="00997CFA">
        <w:t>vio, d</w:t>
      </w:r>
      <w:r w:rsidR="00905DA1">
        <w:t>entro de estos el agente tiene como objetivo recomendar la mayor cantidad de contenidos recibiendo refuerzos positivos durante n transiciones, evitando el estado terminal de rec</w:t>
      </w:r>
      <w:r w:rsidR="00662D7A">
        <w:t>omendar un contenido con puntuación media inferior a 3 estrellas o 0 en la recompensa escalada</w:t>
      </w:r>
      <w:r w:rsidR="00905DA1">
        <w:t>.</w:t>
      </w:r>
    </w:p>
    <w:p w14:paraId="5416B638" w14:textId="77777777" w:rsidR="00C175B4" w:rsidRPr="00C175B4" w:rsidRDefault="00C175B4" w:rsidP="00444C6D">
      <w:pPr>
        <w:pStyle w:val="Heading1"/>
        <w:spacing w:before="1"/>
        <w:ind w:left="0" w:firstLine="0"/>
        <w:rPr>
          <w:b w:val="0"/>
          <w:bCs w:val="0"/>
        </w:rPr>
      </w:pPr>
    </w:p>
    <w:p w14:paraId="302646BC" w14:textId="77777777" w:rsidR="00C175B4" w:rsidRDefault="00C175B4">
      <w:pPr>
        <w:pStyle w:val="Heading1"/>
        <w:spacing w:before="1"/>
        <w:ind w:firstLine="0"/>
      </w:pPr>
    </w:p>
    <w:p w14:paraId="1AD67517" w14:textId="56E2C119" w:rsidR="007B5325" w:rsidRDefault="00444C6D">
      <w:pPr>
        <w:pStyle w:val="Heading1"/>
        <w:spacing w:before="1"/>
        <w:ind w:firstLine="0"/>
      </w:pPr>
      <w:r>
        <w:t>Acciones</w:t>
      </w:r>
    </w:p>
    <w:p w14:paraId="1AD67518" w14:textId="77777777" w:rsidR="007B5325" w:rsidRDefault="00444C6D">
      <w:pPr>
        <w:pStyle w:val="BodyText"/>
        <w:spacing w:before="182" w:line="259" w:lineRule="auto"/>
        <w:ind w:left="460" w:right="114"/>
        <w:jc w:val="both"/>
      </w:pPr>
      <w:r>
        <w:t>El</w:t>
      </w:r>
      <w:r>
        <w:rPr>
          <w:spacing w:val="-3"/>
        </w:rPr>
        <w:t xml:space="preserve"> </w:t>
      </w:r>
      <w:r>
        <w:t>agente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recomendar</w:t>
      </w:r>
      <w:r>
        <w:rPr>
          <w:spacing w:val="-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haya</w:t>
      </w:r>
      <w:r>
        <w:rPr>
          <w:spacing w:val="-5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todavía.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decisión</w:t>
      </w:r>
      <w:r>
        <w:rPr>
          <w:spacing w:val="-4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basa en la política aprendida, que busca maximizar las recompensas futuras según las interacciones</w:t>
      </w:r>
      <w:r>
        <w:rPr>
          <w:spacing w:val="1"/>
        </w:rPr>
        <w:t xml:space="preserve"> </w:t>
      </w:r>
      <w:r>
        <w:t>previas,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ende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 constante de</w:t>
      </w:r>
      <w:r>
        <w:rPr>
          <w:spacing w:val="-2"/>
        </w:rPr>
        <w:t xml:space="preserve"> </w:t>
      </w:r>
      <w:r>
        <w:t>estado contenido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 contenido recomendado.</w:t>
      </w:r>
    </w:p>
    <w:p w14:paraId="1AD67519" w14:textId="77777777" w:rsidR="007B5325" w:rsidRDefault="007B5325">
      <w:pPr>
        <w:pStyle w:val="BodyText"/>
      </w:pPr>
    </w:p>
    <w:p w14:paraId="1AD6751A" w14:textId="77777777" w:rsidR="007B5325" w:rsidRDefault="007B5325">
      <w:pPr>
        <w:pStyle w:val="BodyText"/>
        <w:spacing w:before="11"/>
        <w:rPr>
          <w:sz w:val="27"/>
        </w:rPr>
      </w:pPr>
    </w:p>
    <w:p w14:paraId="1AD6751B" w14:textId="77777777" w:rsidR="007B5325" w:rsidRDefault="00444C6D">
      <w:pPr>
        <w:pStyle w:val="Heading1"/>
        <w:ind w:firstLine="0"/>
      </w:pPr>
      <w:r>
        <w:t>Recompensas</w:t>
      </w:r>
    </w:p>
    <w:p w14:paraId="7382B3C9" w14:textId="4E63660D" w:rsidR="002A21EA" w:rsidRDefault="00444C6D" w:rsidP="002A21EA">
      <w:pPr>
        <w:pStyle w:val="BodyText"/>
        <w:spacing w:before="182"/>
        <w:ind w:left="460"/>
      </w:pP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recompensa</w:t>
      </w:r>
      <w:r>
        <w:rPr>
          <w:spacing w:val="-5"/>
        </w:rPr>
        <w:t xml:space="preserve"> </w:t>
      </w:r>
      <w:r>
        <w:t>integra</w:t>
      </w:r>
      <w:r>
        <w:rPr>
          <w:spacing w:val="-2"/>
        </w:rPr>
        <w:t xml:space="preserve"> </w:t>
      </w:r>
      <w:r w:rsidR="002A21EA">
        <w:t xml:space="preserve">rating dado como 1 a 5 estrellas, por ende esta variable del conjunto de datos se escala siendo </w:t>
      </w:r>
      <w:r w:rsidR="002A21EA" w:rsidRPr="00AE6742">
        <w:t>1 si el rating medio es 5</w:t>
      </w:r>
      <w:r w:rsidR="002A21EA">
        <w:t xml:space="preserve"> estrellas (máximo refuerzo positivo)</w:t>
      </w:r>
      <w:r w:rsidR="002A21EA" w:rsidRPr="00AE6742">
        <w:t>, 0 si es 3</w:t>
      </w:r>
      <w:r w:rsidR="002A21EA">
        <w:t xml:space="preserve"> estrellas</w:t>
      </w:r>
      <w:r w:rsidR="002A21EA" w:rsidRPr="00AE6742">
        <w:t xml:space="preserve"> y -1 si es 1</w:t>
      </w:r>
      <w:r w:rsidR="002A21EA">
        <w:t xml:space="preserve"> estrella (máximo refuerzo negativo), junto con todos sus valores intermedios.</w:t>
      </w:r>
    </w:p>
    <w:p w14:paraId="74A5DFA0" w14:textId="77777777" w:rsidR="002A21EA" w:rsidRPr="002A21EA" w:rsidRDefault="002A21EA" w:rsidP="002A21EA">
      <w:pPr>
        <w:pStyle w:val="BodyText"/>
        <w:spacing w:before="182"/>
        <w:ind w:left="460"/>
      </w:pPr>
    </w:p>
    <w:p w14:paraId="1AD67521" w14:textId="77777777" w:rsidR="007B5325" w:rsidRDefault="00444C6D">
      <w:pPr>
        <w:pStyle w:val="Heading1"/>
        <w:spacing w:before="1"/>
        <w:ind w:firstLine="0"/>
      </w:pPr>
      <w:r>
        <w:t>Agente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1AD67522" w14:textId="312FB219" w:rsidR="007B5325" w:rsidRDefault="00444C6D">
      <w:pPr>
        <w:pStyle w:val="BodyText"/>
        <w:spacing w:before="183" w:line="259" w:lineRule="auto"/>
        <w:ind w:left="460" w:right="114"/>
        <w:jc w:val="both"/>
      </w:pPr>
      <w:r>
        <w:t xml:space="preserve">Utilizamos Q-learning con una tabla de valores Q para cada acción posible (estar en un </w:t>
      </w:r>
      <w:r w:rsidR="00BF1C1F">
        <w:t>C</w:t>
      </w:r>
      <w:r>
        <w:t xml:space="preserve">ontenido </w:t>
      </w:r>
      <w:r w:rsidR="00BF1C1F">
        <w:t>x1</w:t>
      </w:r>
      <w:r>
        <w:t xml:space="preserve"> y</w:t>
      </w:r>
      <w:r>
        <w:rPr>
          <w:spacing w:val="-47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 w:rsidR="00BF1C1F">
        <w:t>x2</w:t>
      </w:r>
      <w:r>
        <w:t>).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aprende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recompensas</w:t>
      </w:r>
      <w:r>
        <w:rPr>
          <w:spacing w:val="1"/>
        </w:rPr>
        <w:t xml:space="preserve"> </w:t>
      </w:r>
      <w:r>
        <w:t>recibidas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predicciones</w:t>
      </w:r>
      <w:r>
        <w:rPr>
          <w:spacing w:val="-1"/>
        </w:rPr>
        <w:t xml:space="preserve"> </w:t>
      </w:r>
      <w:r>
        <w:t>sobre qué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maximizarán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recompensas</w:t>
      </w:r>
      <w:r>
        <w:rPr>
          <w:spacing w:val="-2"/>
        </w:rPr>
        <w:t xml:space="preserve"> </w:t>
      </w:r>
      <w:r>
        <w:t>futuras dado el estado actual.</w:t>
      </w:r>
    </w:p>
    <w:p w14:paraId="1AD67523" w14:textId="77777777" w:rsidR="007B5325" w:rsidRDefault="007B5325">
      <w:pPr>
        <w:pStyle w:val="BodyText"/>
      </w:pPr>
    </w:p>
    <w:p w14:paraId="0A33E2F2" w14:textId="77777777" w:rsidR="00444C6D" w:rsidRDefault="00444C6D">
      <w:pPr>
        <w:pStyle w:val="BodyText"/>
      </w:pPr>
    </w:p>
    <w:p w14:paraId="2CF29459" w14:textId="77777777" w:rsidR="00444C6D" w:rsidRDefault="00444C6D">
      <w:pPr>
        <w:pStyle w:val="BodyText"/>
      </w:pPr>
    </w:p>
    <w:p w14:paraId="24B04AD0" w14:textId="77777777" w:rsidR="00444C6D" w:rsidRDefault="00444C6D">
      <w:pPr>
        <w:pStyle w:val="BodyText"/>
      </w:pPr>
    </w:p>
    <w:p w14:paraId="2BBC44EC" w14:textId="77777777" w:rsidR="00444C6D" w:rsidRDefault="00444C6D">
      <w:pPr>
        <w:pStyle w:val="BodyText"/>
      </w:pPr>
    </w:p>
    <w:p w14:paraId="329D11AF" w14:textId="77777777" w:rsidR="00444C6D" w:rsidRDefault="00444C6D">
      <w:pPr>
        <w:pStyle w:val="BodyText"/>
      </w:pPr>
    </w:p>
    <w:p w14:paraId="22BBA553" w14:textId="77777777" w:rsidR="00444C6D" w:rsidRDefault="00444C6D">
      <w:pPr>
        <w:pStyle w:val="BodyText"/>
      </w:pPr>
    </w:p>
    <w:p w14:paraId="1C44409F" w14:textId="77777777" w:rsidR="00444C6D" w:rsidRDefault="00444C6D">
      <w:pPr>
        <w:pStyle w:val="BodyText"/>
      </w:pPr>
    </w:p>
    <w:p w14:paraId="3B321EB1" w14:textId="77777777" w:rsidR="00444C6D" w:rsidRDefault="00444C6D">
      <w:pPr>
        <w:pStyle w:val="BodyText"/>
      </w:pPr>
    </w:p>
    <w:p w14:paraId="2AFD88CA" w14:textId="77777777" w:rsidR="00444C6D" w:rsidRDefault="00444C6D">
      <w:pPr>
        <w:pStyle w:val="BodyText"/>
      </w:pPr>
    </w:p>
    <w:p w14:paraId="42287D0D" w14:textId="77777777" w:rsidR="00444C6D" w:rsidRDefault="00444C6D">
      <w:pPr>
        <w:pStyle w:val="BodyText"/>
      </w:pPr>
    </w:p>
    <w:p w14:paraId="38626391" w14:textId="77777777" w:rsidR="00444C6D" w:rsidRDefault="00444C6D">
      <w:pPr>
        <w:pStyle w:val="BodyText"/>
      </w:pPr>
    </w:p>
    <w:p w14:paraId="5C6F8A9A" w14:textId="77777777" w:rsidR="00444C6D" w:rsidRDefault="00444C6D">
      <w:pPr>
        <w:pStyle w:val="BodyText"/>
      </w:pPr>
    </w:p>
    <w:p w14:paraId="2E6588FF" w14:textId="77777777" w:rsidR="00444C6D" w:rsidRDefault="00444C6D">
      <w:pPr>
        <w:pStyle w:val="BodyText"/>
      </w:pPr>
    </w:p>
    <w:p w14:paraId="68ADBA36" w14:textId="77777777" w:rsidR="00444C6D" w:rsidRDefault="00444C6D">
      <w:pPr>
        <w:pStyle w:val="BodyText"/>
      </w:pPr>
    </w:p>
    <w:p w14:paraId="488076EC" w14:textId="77777777" w:rsidR="00444C6D" w:rsidRDefault="00444C6D">
      <w:pPr>
        <w:pStyle w:val="BodyText"/>
      </w:pPr>
    </w:p>
    <w:p w14:paraId="72D9ADEA" w14:textId="77777777" w:rsidR="00444C6D" w:rsidRDefault="00444C6D">
      <w:pPr>
        <w:pStyle w:val="BodyText"/>
      </w:pPr>
    </w:p>
    <w:p w14:paraId="1211F29C" w14:textId="77777777" w:rsidR="00444C6D" w:rsidRDefault="00444C6D">
      <w:pPr>
        <w:pStyle w:val="BodyText"/>
      </w:pPr>
    </w:p>
    <w:p w14:paraId="1AD67524" w14:textId="77777777" w:rsidR="007B5325" w:rsidRDefault="007B5325">
      <w:pPr>
        <w:pStyle w:val="BodyText"/>
        <w:spacing w:before="10"/>
        <w:rPr>
          <w:sz w:val="27"/>
        </w:rPr>
      </w:pPr>
    </w:p>
    <w:p w14:paraId="1AD67525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Implementación</w:t>
      </w:r>
    </w:p>
    <w:p w14:paraId="50F7DD31" w14:textId="77777777" w:rsidR="007B5325" w:rsidRDefault="007B5325"/>
    <w:p w14:paraId="1AD67528" w14:textId="6020BCC6" w:rsidR="007B5325" w:rsidRDefault="00444C6D">
      <w:pPr>
        <w:pStyle w:val="BodyText"/>
        <w:spacing w:before="56" w:line="259" w:lineRule="auto"/>
        <w:ind w:left="460" w:right="114"/>
        <w:jc w:val="both"/>
      </w:pPr>
      <w:r>
        <w:t>La implementación se realiza en Python utilizando bibliotecas como NumPy para las operaciones</w:t>
      </w:r>
      <w:r>
        <w:rPr>
          <w:spacing w:val="1"/>
        </w:rPr>
        <w:t xml:space="preserve"> </w:t>
      </w:r>
      <w:r>
        <w:t xml:space="preserve">matemáticas y Pandas para la manipulación de datos. El sistema se prueba inicialmente con </w:t>
      </w:r>
      <w:r w:rsidR="00A17330">
        <w:t xml:space="preserve">una muestra de los </w:t>
      </w:r>
      <w:r>
        <w:t>datos</w:t>
      </w:r>
      <w:r w:rsidR="00A17330">
        <w:t>.</w:t>
      </w:r>
    </w:p>
    <w:p w14:paraId="46CBA1FF" w14:textId="77777777" w:rsidR="00A17330" w:rsidRDefault="00A17330">
      <w:pPr>
        <w:pStyle w:val="BodyText"/>
        <w:spacing w:before="56" w:line="259" w:lineRule="auto"/>
        <w:ind w:left="460" w:right="114"/>
        <w:jc w:val="both"/>
      </w:pPr>
    </w:p>
    <w:p w14:paraId="5F4FC739" w14:textId="7C552F0C" w:rsidR="00A17330" w:rsidRDefault="00A17330">
      <w:pPr>
        <w:pStyle w:val="BodyText"/>
        <w:spacing w:before="56" w:line="259" w:lineRule="auto"/>
        <w:ind w:left="460" w:right="114"/>
        <w:jc w:val="both"/>
      </w:pPr>
      <w:r>
        <w:t xml:space="preserve">Tras ejecución de </w:t>
      </w:r>
      <w:r w:rsidR="005C4312">
        <w:t>2000</w:t>
      </w:r>
      <w:r>
        <w:t xml:space="preserve"> episodios y la siguiente configuración de parámetros, le toma </w:t>
      </w:r>
      <w:r w:rsidR="005C4312">
        <w:t>9</w:t>
      </w:r>
      <w:r>
        <w:t xml:space="preserve"> minuto</w:t>
      </w:r>
      <w:r w:rsidR="00742BCA">
        <w:t>s</w:t>
      </w:r>
      <w:r>
        <w:t xml:space="preserve"> y </w:t>
      </w:r>
      <w:r w:rsidR="005C4312">
        <w:t>46</w:t>
      </w:r>
      <w:r>
        <w:t xml:space="preserve"> segundos ejecutar el entrenamiento.</w:t>
      </w:r>
    </w:p>
    <w:p w14:paraId="5BF60D59" w14:textId="36A5E779" w:rsidR="00A17330" w:rsidRDefault="005C4312" w:rsidP="00A17330">
      <w:pPr>
        <w:pStyle w:val="BodyText"/>
        <w:keepNext/>
        <w:spacing w:before="56" w:line="259" w:lineRule="auto"/>
        <w:ind w:left="460" w:right="114"/>
        <w:jc w:val="both"/>
      </w:pPr>
      <w:r w:rsidRPr="005C4312">
        <w:drawing>
          <wp:inline distT="0" distB="0" distL="0" distR="0" wp14:anchorId="15ADDD6F" wp14:editId="6E20A61E">
            <wp:extent cx="6083300" cy="2689860"/>
            <wp:effectExtent l="0" t="0" r="0" b="0"/>
            <wp:docPr id="32248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2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2B69" w14:textId="38FBCC9D" w:rsidR="00A17330" w:rsidRPr="00A17330" w:rsidRDefault="00A17330" w:rsidP="00A17330">
      <w:pPr>
        <w:pStyle w:val="Caption"/>
        <w:ind w:left="720" w:hanging="720"/>
        <w:jc w:val="center"/>
        <w:rPr>
          <w:color w:val="000000" w:themeColor="text1"/>
        </w:rPr>
      </w:pPr>
      <w:r w:rsidRPr="00A17330">
        <w:rPr>
          <w:color w:val="000000" w:themeColor="text1"/>
        </w:rPr>
        <w:t xml:space="preserve">Ilustración </w:t>
      </w:r>
      <w:r w:rsidRPr="00A17330">
        <w:rPr>
          <w:color w:val="000000" w:themeColor="text1"/>
        </w:rPr>
        <w:fldChar w:fldCharType="begin"/>
      </w:r>
      <w:r w:rsidRPr="00A17330">
        <w:rPr>
          <w:color w:val="000000" w:themeColor="text1"/>
        </w:rPr>
        <w:instrText xml:space="preserve"> SEQ Ilustración \* ARABIC </w:instrText>
      </w:r>
      <w:r w:rsidRPr="00A17330">
        <w:rPr>
          <w:color w:val="000000" w:themeColor="text1"/>
        </w:rPr>
        <w:fldChar w:fldCharType="separate"/>
      </w:r>
      <w:r w:rsidR="00F136AB">
        <w:rPr>
          <w:noProof/>
          <w:color w:val="000000" w:themeColor="text1"/>
        </w:rPr>
        <w:t>2</w:t>
      </w:r>
      <w:r w:rsidRPr="00A17330">
        <w:rPr>
          <w:color w:val="000000" w:themeColor="text1"/>
        </w:rPr>
        <w:fldChar w:fldCharType="end"/>
      </w:r>
      <w:r w:rsidRPr="00A17330">
        <w:rPr>
          <w:color w:val="000000" w:themeColor="text1"/>
        </w:rPr>
        <w:t xml:space="preserve"> Parámetros de entrenamiento</w:t>
      </w:r>
    </w:p>
    <w:p w14:paraId="339E2CC6" w14:textId="3A1F194F" w:rsidR="00F136AB" w:rsidRDefault="00F136AB" w:rsidP="00F136AB">
      <w:pPr>
        <w:pStyle w:val="BodyText"/>
        <w:ind w:left="460"/>
      </w:pPr>
      <w:r>
        <w:t>Lo anterior ejecutado en un pc con Windows 10, procesador Ryzen 7 y 16 GB de ram, con lo cual se espera obtener el siguiente resultado:</w:t>
      </w:r>
    </w:p>
    <w:p w14:paraId="5D3B63BE" w14:textId="77777777" w:rsidR="00F136AB" w:rsidRDefault="00F136AB" w:rsidP="00F136AB">
      <w:pPr>
        <w:pStyle w:val="BodyText"/>
        <w:ind w:left="460"/>
      </w:pPr>
    </w:p>
    <w:p w14:paraId="16A2C203" w14:textId="77777777" w:rsidR="00F136AB" w:rsidRDefault="00F136AB" w:rsidP="00F136AB">
      <w:pPr>
        <w:pStyle w:val="BodyText"/>
        <w:ind w:left="460"/>
      </w:pPr>
    </w:p>
    <w:p w14:paraId="109F5C43" w14:textId="77777777" w:rsidR="00F136AB" w:rsidRDefault="00F136AB" w:rsidP="00F136AB">
      <w:pPr>
        <w:pStyle w:val="BodyText"/>
        <w:keepNext/>
        <w:ind w:left="460"/>
      </w:pPr>
      <w:r w:rsidRPr="00F136AB">
        <w:rPr>
          <w:noProof/>
        </w:rPr>
        <w:drawing>
          <wp:inline distT="0" distB="0" distL="0" distR="0" wp14:anchorId="5012E46F" wp14:editId="42AC10C5">
            <wp:extent cx="6083300" cy="2415654"/>
            <wp:effectExtent l="0" t="0" r="0" b="3810"/>
            <wp:docPr id="6389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2483" name=""/>
                    <pic:cNvPicPr/>
                  </pic:nvPicPr>
                  <pic:blipFill rotWithShape="1">
                    <a:blip r:embed="rId12"/>
                    <a:srcRect b="17907"/>
                    <a:stretch/>
                  </pic:blipFill>
                  <pic:spPr bwMode="auto">
                    <a:xfrm>
                      <a:off x="0" y="0"/>
                      <a:ext cx="6083300" cy="241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08BC7" w14:textId="29BC077F" w:rsidR="00F136AB" w:rsidRDefault="00F136AB" w:rsidP="00F136AB">
      <w:pPr>
        <w:pStyle w:val="Caption"/>
        <w:jc w:val="center"/>
        <w:rPr>
          <w:color w:val="000000" w:themeColor="text1"/>
        </w:rPr>
      </w:pPr>
      <w:r w:rsidRPr="00F136AB">
        <w:rPr>
          <w:color w:val="000000" w:themeColor="text1"/>
        </w:rPr>
        <w:t xml:space="preserve">Ilustración </w:t>
      </w:r>
      <w:r w:rsidRPr="00F136AB">
        <w:rPr>
          <w:color w:val="000000" w:themeColor="text1"/>
        </w:rPr>
        <w:fldChar w:fldCharType="begin"/>
      </w:r>
      <w:r w:rsidRPr="00F136AB">
        <w:rPr>
          <w:color w:val="000000" w:themeColor="text1"/>
        </w:rPr>
        <w:instrText xml:space="preserve"> SEQ Ilustración \* ARABIC </w:instrText>
      </w:r>
      <w:r w:rsidRPr="00F136AB">
        <w:rPr>
          <w:color w:val="000000" w:themeColor="text1"/>
        </w:rPr>
        <w:fldChar w:fldCharType="separate"/>
      </w:r>
      <w:r w:rsidRPr="00F136AB">
        <w:rPr>
          <w:noProof/>
          <w:color w:val="000000" w:themeColor="text1"/>
        </w:rPr>
        <w:t>3</w:t>
      </w:r>
      <w:r w:rsidRPr="00F136AB">
        <w:rPr>
          <w:color w:val="000000" w:themeColor="text1"/>
        </w:rPr>
        <w:fldChar w:fldCharType="end"/>
      </w:r>
      <w:r w:rsidRPr="00F136AB">
        <w:rPr>
          <w:color w:val="000000" w:themeColor="text1"/>
        </w:rPr>
        <w:t xml:space="preserve"> Comportamiento esperado del agente</w:t>
      </w:r>
    </w:p>
    <w:p w14:paraId="7F6CAAD3" w14:textId="764EFA68" w:rsidR="00F136AB" w:rsidRPr="00F136AB" w:rsidRDefault="00F136AB" w:rsidP="00F136AB">
      <w:pPr>
        <w:ind w:left="460"/>
        <w:jc w:val="both"/>
      </w:pPr>
      <w:r>
        <w:lastRenderedPageBreak/>
        <w:t>La figura anterior muestra el comportamiento esperado del agente, retornar un diccionario el cuál como clave tiene el contenido actual y como valor el contenido con el máximo valor de la Q-table para recomendar, de igual manera el agente retorna esta información en forma de ids y de los valores aprendidos por el agente.</w:t>
      </w:r>
    </w:p>
    <w:p w14:paraId="6BB3AC7A" w14:textId="77777777" w:rsidR="00F136AB" w:rsidRDefault="00F136AB">
      <w:pPr>
        <w:pStyle w:val="BodyText"/>
      </w:pPr>
    </w:p>
    <w:p w14:paraId="1AD6752A" w14:textId="77777777" w:rsidR="007B5325" w:rsidRDefault="007B5325">
      <w:pPr>
        <w:pStyle w:val="BodyText"/>
        <w:spacing w:before="10"/>
        <w:rPr>
          <w:sz w:val="27"/>
        </w:rPr>
      </w:pPr>
    </w:p>
    <w:p w14:paraId="1AD6752B" w14:textId="77777777" w:rsidR="007B5325" w:rsidRDefault="00444C6D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Evaluación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Mejoras</w:t>
      </w:r>
    </w:p>
    <w:p w14:paraId="1AD6752C" w14:textId="77777777" w:rsidR="007B5325" w:rsidRDefault="00444C6D">
      <w:pPr>
        <w:pStyle w:val="BodyText"/>
        <w:spacing w:before="183" w:line="259" w:lineRule="auto"/>
        <w:ind w:left="460" w:right="114"/>
        <w:jc w:val="both"/>
      </w:pPr>
      <w:r>
        <w:t>La efectividad del sistema se podría evaluar mediante pruebas A/B, comparando la nueva solución</w:t>
      </w:r>
      <w:r>
        <w:rPr>
          <w:spacing w:val="1"/>
        </w:rPr>
        <w:t xml:space="preserve"> </w:t>
      </w:r>
      <w:r>
        <w:t>con un sistema de recomendación basado en métodos tradicionales, sin embargo estaría fuera del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actual.</w:t>
      </w:r>
    </w:p>
    <w:sectPr w:rsidR="007B5325">
      <w:pgSz w:w="12240" w:h="15840"/>
      <w:pgMar w:top="2500" w:right="1320" w:bottom="280" w:left="13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301DA" w14:textId="77777777" w:rsidR="00573F50" w:rsidRDefault="00573F50">
      <w:r>
        <w:separator/>
      </w:r>
    </w:p>
  </w:endnote>
  <w:endnote w:type="continuationSeparator" w:id="0">
    <w:p w14:paraId="6D55A554" w14:textId="77777777" w:rsidR="00573F50" w:rsidRDefault="0057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0CF54" w14:textId="77777777" w:rsidR="00573F50" w:rsidRDefault="00573F50">
      <w:r>
        <w:separator/>
      </w:r>
    </w:p>
  </w:footnote>
  <w:footnote w:type="continuationSeparator" w:id="0">
    <w:p w14:paraId="1B3BC05E" w14:textId="77777777" w:rsidR="00573F50" w:rsidRDefault="00573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6752D" w14:textId="77777777" w:rsidR="007B5325" w:rsidRDefault="00000000">
    <w:pPr>
      <w:pStyle w:val="BodyText"/>
      <w:spacing w:line="14" w:lineRule="auto"/>
      <w:rPr>
        <w:sz w:val="20"/>
      </w:rPr>
    </w:pPr>
    <w:r>
      <w:pict w14:anchorId="1AD6752E">
        <v:group id="_x0000_s1027" style="position:absolute;margin-left:1in;margin-top:123.5pt;width:468.1pt;height:1.6pt;z-index:-15781376;mso-position-horizontal-relative:page;mso-position-vertical-relative:page" coordorigin="1440,2470" coordsize="9362,32">
          <v:shape id="_x0000_s1033" style="position:absolute;left:1440;top:2470;width:9360;height:31" coordorigin="1440,2470" coordsize="9360,31" path="m10800,2470r-3,l1445,2470r-5,l1440,2470r,31l10800,2501r,-31xe" fillcolor="#9f9f9f" stroked="f">
            <v:path arrowok="t"/>
          </v:shape>
          <v:rect id="_x0000_s1032" style="position:absolute;left:10797;top:2470;width:5;height:5" fillcolor="#e2e2e2" stroked="f"/>
          <v:shape id="_x0000_s1031" style="position:absolute;left:1440;top:2470;width:9362;height:27" coordorigin="1440,2470" coordsize="9362,27" o:spt="100" adj="0,,0" path="m1445,2475r-5,l1440,2496r5,l1445,2475xm10802,2470r-5,l10797,2475r5,l10802,2470xe" fillcolor="#9f9f9f" stroked="f">
            <v:stroke joinstyle="round"/>
            <v:formulas/>
            <v:path arrowok="t" o:connecttype="segments"/>
          </v:shape>
          <v:rect id="_x0000_s1030" style="position:absolute;left:10797;top:2474;width:5;height:22" fillcolor="#e2e2e2" stroked="f"/>
          <v:rect id="_x0000_s1029" style="position:absolute;left:1440;top:2496;width:5;height:5" fillcolor="#9f9f9f" stroked="f"/>
          <v:shape id="_x0000_s1028" style="position:absolute;left:1440;top:2496;width:9362;height:5" coordorigin="1440,2496" coordsize="9362,5" o:spt="100" adj="0,,0" path="m10797,2496r-9352,l1440,2496r,5l1445,2501r9352,l10797,2496xm10802,2496r-5,l10797,2501r5,l10802,2496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AD675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1.15pt;margin-top:37.8pt;width:150pt;height:33.1pt;z-index:-15780864;mso-position-horizontal-relative:page;mso-position-vertical-relative:page" filled="f" stroked="f">
          <v:textbox inset="0,0,0,0">
            <w:txbxContent>
              <w:p w14:paraId="1AD67531" w14:textId="77777777" w:rsidR="007B5325" w:rsidRDefault="00444C6D">
                <w:pPr>
                  <w:spacing w:line="305" w:lineRule="exact"/>
                  <w:ind w:left="31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Universidad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los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Andes</w:t>
                </w:r>
              </w:p>
              <w:p w14:paraId="1AD67532" w14:textId="77777777" w:rsidR="007B5325" w:rsidRDefault="00444C6D">
                <w:pPr>
                  <w:spacing w:line="341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Aprendizaje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por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Refuerzo</w:t>
                </w:r>
              </w:p>
            </w:txbxContent>
          </v:textbox>
          <w10:wrap anchorx="page" anchory="page"/>
        </v:shape>
      </w:pict>
    </w:r>
    <w:r>
      <w:pict w14:anchorId="1AD67530">
        <v:shape id="_x0000_s1025" type="#_x0000_t202" style="position:absolute;margin-left:414.65pt;margin-top:84.45pt;width:126.5pt;height:33pt;z-index:-15780352;mso-position-horizontal-relative:page;mso-position-vertical-relative:page" filled="f" stroked="f">
          <v:textbox inset="0,0,0,0">
            <w:txbxContent>
              <w:p w14:paraId="1AD67533" w14:textId="77777777" w:rsidR="007B5325" w:rsidRDefault="00444C6D">
                <w:pPr>
                  <w:spacing w:line="203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Por:</w:t>
                </w:r>
              </w:p>
              <w:p w14:paraId="1AD67534" w14:textId="77777777" w:rsidR="007B5325" w:rsidRDefault="00444C6D">
                <w:pPr>
                  <w:spacing w:before="1"/>
                  <w:ind w:left="20" w:right="20" w:firstLine="56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Andrés Felipe Forero Ortiz</w:t>
                </w:r>
                <w:r>
                  <w:rPr>
                    <w:spacing w:val="-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Edwin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Hernando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López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Castañeda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264A8"/>
    <w:multiLevelType w:val="hybridMultilevel"/>
    <w:tmpl w:val="7A28BC32"/>
    <w:lvl w:ilvl="0" w:tplc="5A70003A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04EE86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A8C04B7A"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 w:tplc="00DAEE66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4" w:tplc="8530E8C2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5" w:tplc="038A1C80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C7B61A76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7" w:tplc="6CC41F5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 w:tplc="357C3B18"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</w:abstractNum>
  <w:num w:numId="1" w16cid:durableId="6862509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ORERO ORTIZ ANDRES FELIPE">
    <w15:presenceInfo w15:providerId="AD" w15:userId="S::aforero68@unisalle.edu.co::4bc01fa0-6781-49dd-a829-b56f3fc61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325"/>
    <w:rsid w:val="000E1C57"/>
    <w:rsid w:val="00152EFA"/>
    <w:rsid w:val="00232F96"/>
    <w:rsid w:val="00245394"/>
    <w:rsid w:val="002A21EA"/>
    <w:rsid w:val="00390BF5"/>
    <w:rsid w:val="00444C6D"/>
    <w:rsid w:val="00533A1B"/>
    <w:rsid w:val="00573F50"/>
    <w:rsid w:val="0058362D"/>
    <w:rsid w:val="005C4312"/>
    <w:rsid w:val="005F388C"/>
    <w:rsid w:val="00662D7A"/>
    <w:rsid w:val="00742BCA"/>
    <w:rsid w:val="007A55DE"/>
    <w:rsid w:val="007B5325"/>
    <w:rsid w:val="008162E1"/>
    <w:rsid w:val="00817026"/>
    <w:rsid w:val="00825BA8"/>
    <w:rsid w:val="00905DA1"/>
    <w:rsid w:val="00997CFA"/>
    <w:rsid w:val="00A17330"/>
    <w:rsid w:val="00A70B0A"/>
    <w:rsid w:val="00A75F8B"/>
    <w:rsid w:val="00AA39D7"/>
    <w:rsid w:val="00AA4C00"/>
    <w:rsid w:val="00AE6742"/>
    <w:rsid w:val="00B3085B"/>
    <w:rsid w:val="00B819E2"/>
    <w:rsid w:val="00BF1C1F"/>
    <w:rsid w:val="00C175B4"/>
    <w:rsid w:val="00C21F95"/>
    <w:rsid w:val="00C82024"/>
    <w:rsid w:val="00D676CD"/>
    <w:rsid w:val="00EE6D44"/>
    <w:rsid w:val="00F029A9"/>
    <w:rsid w:val="00F136AB"/>
    <w:rsid w:val="00F75E44"/>
    <w:rsid w:val="00FC28B5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674FA"/>
  <w15:docId w15:val="{BCADA572-4101-40D5-9266-C82962C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link w:val="Heading1Char"/>
    <w:uiPriority w:val="9"/>
    <w:qFormat/>
    <w:pPr>
      <w:ind w:left="4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242" w:hanging="306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2E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EFA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52E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EFA"/>
    <w:rPr>
      <w:rFonts w:ascii="Calibri" w:eastAsia="Calibri" w:hAnsi="Calibri" w:cs="Calibri"/>
      <w:lang w:val="es-ES"/>
    </w:rPr>
  </w:style>
  <w:style w:type="paragraph" w:styleId="Revision">
    <w:name w:val="Revision"/>
    <w:hidden/>
    <w:uiPriority w:val="99"/>
    <w:semiHidden/>
    <w:rsid w:val="00F029A9"/>
    <w:pPr>
      <w:widowControl/>
      <w:autoSpaceDE/>
      <w:autoSpaceDN/>
    </w:pPr>
    <w:rPr>
      <w:rFonts w:ascii="Calibri" w:eastAsia="Calibri" w:hAnsi="Calibri" w:cs="Calibri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90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B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BF5"/>
    <w:rPr>
      <w:rFonts w:ascii="Calibri" w:eastAsia="Calibri" w:hAnsi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F5"/>
    <w:rPr>
      <w:rFonts w:ascii="Calibri" w:eastAsia="Calibri" w:hAnsi="Calibri" w:cs="Calibri"/>
      <w:b/>
      <w:bCs/>
      <w:sz w:val="20"/>
      <w:szCs w:val="20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5F388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5B4"/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C175B4"/>
    <w:rPr>
      <w:rFonts w:ascii="Calibri" w:eastAsia="Calibri" w:hAnsi="Calibri" w:cs="Calibri"/>
      <w:lang w:val="es-ES"/>
    </w:rPr>
  </w:style>
  <w:style w:type="character" w:styleId="Hyperlink">
    <w:name w:val="Hyperlink"/>
    <w:basedOn w:val="DefaultParagraphFont"/>
    <w:uiPriority w:val="99"/>
    <w:unhideWhenUsed/>
    <w:rsid w:val="008162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etflix-inc/netflix-prize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0B2D-9BDA-4192-9D6C-A53D3ED9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López</dc:creator>
  <cp:lastModifiedBy>Andres Felipe Forero Ortiz</cp:lastModifiedBy>
  <cp:revision>33</cp:revision>
  <dcterms:created xsi:type="dcterms:W3CDTF">2024-05-07T12:00:00Z</dcterms:created>
  <dcterms:modified xsi:type="dcterms:W3CDTF">2024-05-28T00:17:00Z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2024-05-07T00:00:00Z</vt:filetime>
  </property>
</Properties>
</file>